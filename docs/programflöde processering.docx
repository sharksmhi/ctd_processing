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7D" w:rsidRDefault="00A1047D" w:rsidP="00A1047D">
      <w:pPr>
        <w:pStyle w:val="Rubrik1"/>
      </w:pPr>
      <w:r>
        <w:t xml:space="preserve">Beskrivning av programflödet vis </w:t>
      </w:r>
      <w:proofErr w:type="spellStart"/>
      <w:r>
        <w:t>ctd-processering</w:t>
      </w:r>
      <w:proofErr w:type="spellEnd"/>
    </w:p>
    <w:p w:rsidR="00A1047D" w:rsidRDefault="00A1047D" w:rsidP="00EE0A29">
      <w:pPr>
        <w:ind w:left="720" w:hanging="360"/>
      </w:pPr>
    </w:p>
    <w:p w:rsidR="00586071" w:rsidRPr="009C6C9D" w:rsidRDefault="00EE0A29" w:rsidP="00586071">
      <w:pPr>
        <w:pStyle w:val="Liststycke"/>
        <w:numPr>
          <w:ilvl w:val="0"/>
          <w:numId w:val="1"/>
        </w:numPr>
        <w:rPr>
          <w:color w:val="FF0000"/>
          <w:lang w:val="en-US"/>
        </w:rPr>
      </w:pPr>
      <w:proofErr w:type="spellStart"/>
      <w:r w:rsidRPr="009C6C9D">
        <w:rPr>
          <w:lang w:val="en-US"/>
        </w:rPr>
        <w:t>Skapa</w:t>
      </w:r>
      <w:proofErr w:type="spellEnd"/>
      <w:r w:rsidRPr="009C6C9D">
        <w:rPr>
          <w:lang w:val="en-US"/>
        </w:rPr>
        <w:t xml:space="preserve"> </w:t>
      </w:r>
      <w:proofErr w:type="spellStart"/>
      <w:r w:rsidRPr="009C6C9D">
        <w:rPr>
          <w:lang w:val="en-US"/>
        </w:rPr>
        <w:t>objekt</w:t>
      </w:r>
      <w:proofErr w:type="spellEnd"/>
      <w:r w:rsidRPr="009C6C9D">
        <w:rPr>
          <w:lang w:val="en-US"/>
        </w:rPr>
        <w:t xml:space="preserve">: </w:t>
      </w:r>
      <w:proofErr w:type="spellStart"/>
      <w:r w:rsidRPr="009C6C9D">
        <w:rPr>
          <w:lang w:val="en-US"/>
        </w:rPr>
        <w:t>new_</w:t>
      </w:r>
      <w:proofErr w:type="gramStart"/>
      <w:r w:rsidRPr="009C6C9D">
        <w:rPr>
          <w:lang w:val="en-US"/>
        </w:rPr>
        <w:t>processing.CtdProcessing</w:t>
      </w:r>
      <w:proofErr w:type="spellEnd"/>
      <w:proofErr w:type="gramEnd"/>
      <w:ins w:id="0" w:author="Wenzer Magnus" w:date="2021-08-19T14:10:00Z">
        <w:r w:rsidR="00586071" w:rsidRPr="009C6C9D">
          <w:rPr>
            <w:color w:val="00B050"/>
            <w:lang w:val="en-US"/>
          </w:rPr>
          <w:t>:</w:t>
        </w:r>
      </w:ins>
      <w:r w:rsidR="00586071" w:rsidRPr="009C6C9D">
        <w:rPr>
          <w:color w:val="00B050"/>
          <w:lang w:val="en-US"/>
        </w:rPr>
        <w:t xml:space="preserve">  Anger config root, working directory </w:t>
      </w:r>
      <w:proofErr w:type="spellStart"/>
      <w:r w:rsidR="00586071" w:rsidRPr="009C6C9D">
        <w:rPr>
          <w:color w:val="00B050"/>
          <w:lang w:val="en-US"/>
        </w:rPr>
        <w:t>och</w:t>
      </w:r>
      <w:proofErr w:type="spellEnd"/>
      <w:r w:rsidR="00586071" w:rsidRPr="009C6C9D">
        <w:rPr>
          <w:color w:val="00B050"/>
          <w:lang w:val="en-US"/>
        </w:rPr>
        <w:t xml:space="preserve"> platform (</w:t>
      </w:r>
      <w:proofErr w:type="spellStart"/>
      <w:r w:rsidR="00586071" w:rsidRPr="009C6C9D">
        <w:rPr>
          <w:color w:val="00B050"/>
          <w:lang w:val="en-US"/>
        </w:rPr>
        <w:t>valfri</w:t>
      </w:r>
      <w:proofErr w:type="spellEnd"/>
      <w:r w:rsidR="00586071" w:rsidRPr="009C6C9D">
        <w:rPr>
          <w:color w:val="00B050"/>
          <w:lang w:val="en-US"/>
        </w:rPr>
        <w:t>)</w:t>
      </w:r>
    </w:p>
    <w:p w:rsidR="009C6C9D" w:rsidRPr="009C6C9D" w:rsidRDefault="009C6C9D" w:rsidP="009C6C9D">
      <w:pPr>
        <w:pStyle w:val="Liststycke"/>
        <w:numPr>
          <w:ilvl w:val="1"/>
          <w:numId w:val="1"/>
        </w:numPr>
        <w:rPr>
          <w:color w:val="00B050"/>
        </w:rPr>
      </w:pPr>
      <w:r w:rsidRPr="009C6C9D">
        <w:rPr>
          <w:color w:val="00B050"/>
        </w:rPr>
        <w:t xml:space="preserve">Skapar </w:t>
      </w:r>
      <w:proofErr w:type="spellStart"/>
      <w:r w:rsidR="00AE0BC7">
        <w:rPr>
          <w:color w:val="00B050"/>
        </w:rPr>
        <w:t>Path</w:t>
      </w:r>
      <w:proofErr w:type="spellEnd"/>
      <w:r w:rsidR="00AE0BC7">
        <w:rPr>
          <w:color w:val="00B050"/>
        </w:rPr>
        <w:t>-objekt _</w:t>
      </w:r>
      <w:proofErr w:type="spellStart"/>
      <w:r w:rsidR="00AE0BC7">
        <w:rPr>
          <w:color w:val="00B050"/>
        </w:rPr>
        <w:t>path</w:t>
      </w:r>
      <w:proofErr w:type="spellEnd"/>
      <w:r w:rsidRPr="009C6C9D">
        <w:rPr>
          <w:color w:val="00B050"/>
        </w:rPr>
        <w:t xml:space="preserve"> som håller alla sökvägar</w:t>
      </w:r>
    </w:p>
    <w:p w:rsidR="00EE0A29" w:rsidRDefault="00EE0A29" w:rsidP="00EE0A29">
      <w:pPr>
        <w:pStyle w:val="Liststycke"/>
        <w:numPr>
          <w:ilvl w:val="1"/>
          <w:numId w:val="1"/>
        </w:numPr>
      </w:pPr>
      <w:r>
        <w:t xml:space="preserve">Hittar </w:t>
      </w:r>
      <w:proofErr w:type="spellStart"/>
      <w:r>
        <w:t>cnv</w:t>
      </w:r>
      <w:proofErr w:type="spellEnd"/>
      <w:r>
        <w:t xml:space="preserve"> infofiler</w:t>
      </w:r>
      <w:r w:rsidRPr="009C6C9D">
        <w:rPr>
          <w:color w:val="FF0000"/>
        </w:rPr>
        <w:t xml:space="preserve"> (ej hanterat)</w:t>
      </w:r>
    </w:p>
    <w:p w:rsidR="00EE0A29" w:rsidRDefault="00EE0A29" w:rsidP="00EE0A29">
      <w:pPr>
        <w:pStyle w:val="Liststycke"/>
        <w:numPr>
          <w:ilvl w:val="0"/>
          <w:numId w:val="1"/>
        </w:numPr>
      </w:pPr>
      <w:r>
        <w:t>Anger rotkatalog</w:t>
      </w:r>
    </w:p>
    <w:p w:rsidR="00EE0A29" w:rsidRDefault="00EE0A29" w:rsidP="00EE0A29">
      <w:pPr>
        <w:pStyle w:val="Liststycke"/>
        <w:numPr>
          <w:ilvl w:val="1"/>
          <w:numId w:val="1"/>
        </w:numPr>
      </w:pPr>
      <w:r>
        <w:t xml:space="preserve">Kopierar setupfiler: </w:t>
      </w:r>
      <w:r w:rsidRPr="009C6C9D">
        <w:rPr>
          <w:color w:val="0070C0"/>
        </w:rPr>
        <w:t>Detta behöver inte göras i nya versionen</w:t>
      </w:r>
    </w:p>
    <w:p w:rsidR="00EE0A29" w:rsidRDefault="00EE0A29" w:rsidP="00EE0A29">
      <w:pPr>
        <w:pStyle w:val="Liststycke"/>
        <w:numPr>
          <w:ilvl w:val="0"/>
          <w:numId w:val="1"/>
        </w:numPr>
      </w:pPr>
      <w:r>
        <w:t xml:space="preserve">Anger </w:t>
      </w:r>
      <w:proofErr w:type="spellStart"/>
      <w:r>
        <w:t>ctd</w:t>
      </w:r>
      <w:proofErr w:type="spellEnd"/>
      <w:r>
        <w:t>-nummer</w:t>
      </w:r>
    </w:p>
    <w:p w:rsidR="00EE0A29" w:rsidRDefault="00EE0A29" w:rsidP="00EE0A29">
      <w:pPr>
        <w:pStyle w:val="Liststycke"/>
        <w:numPr>
          <w:ilvl w:val="1"/>
          <w:numId w:val="1"/>
        </w:numPr>
      </w:pPr>
      <w:r>
        <w:t xml:space="preserve">Laddar </w:t>
      </w:r>
      <w:proofErr w:type="spellStart"/>
      <w:r>
        <w:t>cnv</w:t>
      </w:r>
      <w:proofErr w:type="spellEnd"/>
      <w:r>
        <w:t xml:space="preserve"> </w:t>
      </w:r>
      <w:proofErr w:type="gramStart"/>
      <w:r>
        <w:t>info objekt</w:t>
      </w:r>
      <w:proofErr w:type="gramEnd"/>
      <w:r>
        <w:t xml:space="preserve"> </w:t>
      </w:r>
      <w:r w:rsidRPr="009C6C9D">
        <w:rPr>
          <w:color w:val="FF0000"/>
        </w:rPr>
        <w:t>(ej implementerat)</w:t>
      </w:r>
      <w:r w:rsidR="009C6C9D">
        <w:rPr>
          <w:color w:val="FF0000"/>
        </w:rPr>
        <w:t>?</w:t>
      </w:r>
    </w:p>
    <w:p w:rsidR="00EE0A29" w:rsidRPr="00AE0BC7" w:rsidRDefault="00EE0A29" w:rsidP="00EE0A29">
      <w:pPr>
        <w:pStyle w:val="Liststycke"/>
        <w:numPr>
          <w:ilvl w:val="0"/>
          <w:numId w:val="1"/>
        </w:numPr>
        <w:rPr>
          <w:color w:val="00B050"/>
        </w:rPr>
      </w:pPr>
      <w:r w:rsidRPr="00AE0BC7">
        <w:rPr>
          <w:color w:val="00B050"/>
        </w:rPr>
        <w:t xml:space="preserve">Anger </w:t>
      </w:r>
      <w:proofErr w:type="spellStart"/>
      <w:r w:rsidRPr="00AE0BC7">
        <w:rPr>
          <w:color w:val="00B050"/>
        </w:rPr>
        <w:t>overwrite</w:t>
      </w:r>
      <w:proofErr w:type="spellEnd"/>
    </w:p>
    <w:p w:rsidR="003C0B3C" w:rsidRDefault="003C0B3C" w:rsidP="003C0B3C">
      <w:pPr>
        <w:pStyle w:val="Liststycke"/>
        <w:numPr>
          <w:ilvl w:val="0"/>
          <w:numId w:val="1"/>
        </w:numPr>
      </w:pPr>
      <w:r>
        <w:t xml:space="preserve">Anger om </w:t>
      </w:r>
      <w:proofErr w:type="spellStart"/>
      <w:r>
        <w:t>use_cnv_info_format</w:t>
      </w:r>
      <w:proofErr w:type="spellEnd"/>
      <w:r>
        <w:t xml:space="preserve"> (format som anges i </w:t>
      </w:r>
      <w:proofErr w:type="spellStart"/>
      <w:r>
        <w:t>infofile</w:t>
      </w:r>
      <w:proofErr w:type="spellEnd"/>
      <w:r>
        <w:t xml:space="preserve">): </w:t>
      </w:r>
      <w:r w:rsidRPr="009C6C9D">
        <w:rPr>
          <w:color w:val="FF0000"/>
        </w:rPr>
        <w:t>Ej implementerat</w:t>
      </w:r>
    </w:p>
    <w:p w:rsidR="003C0B3C" w:rsidRDefault="003C0B3C" w:rsidP="003C0B3C">
      <w:pPr>
        <w:pStyle w:val="Liststycke"/>
        <w:numPr>
          <w:ilvl w:val="0"/>
          <w:numId w:val="1"/>
        </w:numPr>
        <w:rPr>
          <w:color w:val="00B050"/>
        </w:rPr>
      </w:pPr>
      <w:r w:rsidRPr="00AE0BC7">
        <w:rPr>
          <w:color w:val="00B050"/>
        </w:rPr>
        <w:t xml:space="preserve">Anger </w:t>
      </w:r>
      <w:proofErr w:type="spellStart"/>
      <w:r w:rsidRPr="00AE0BC7">
        <w:rPr>
          <w:color w:val="00B050"/>
        </w:rPr>
        <w:t>surfacesoak</w:t>
      </w:r>
      <w:proofErr w:type="spellEnd"/>
    </w:p>
    <w:p w:rsidR="00AE0BC7" w:rsidRPr="00AE0BC7" w:rsidRDefault="00AE0BC7" w:rsidP="00AE0BC7">
      <w:pPr>
        <w:pStyle w:val="Liststycke"/>
        <w:numPr>
          <w:ilvl w:val="1"/>
          <w:numId w:val="1"/>
        </w:numPr>
        <w:rPr>
          <w:color w:val="00B050"/>
          <w:lang w:val="en-US"/>
        </w:rPr>
      </w:pPr>
      <w:r w:rsidRPr="00AE0BC7">
        <w:rPr>
          <w:color w:val="00B050"/>
          <w:lang w:val="en-US"/>
        </w:rPr>
        <w:t xml:space="preserve">Anger </w:t>
      </w:r>
      <w:proofErr w:type="spellStart"/>
      <w:r w:rsidRPr="00AE0BC7">
        <w:rPr>
          <w:color w:val="00B050"/>
          <w:lang w:val="en-US"/>
        </w:rPr>
        <w:t>loopedit</w:t>
      </w:r>
      <w:proofErr w:type="spellEnd"/>
      <w:r w:rsidRPr="00AE0BC7">
        <w:rPr>
          <w:color w:val="00B050"/>
          <w:lang w:val="en-US"/>
        </w:rPr>
        <w:t xml:space="preserve"> </w:t>
      </w:r>
      <w:proofErr w:type="spellStart"/>
      <w:r w:rsidRPr="00AE0BC7">
        <w:rPr>
          <w:color w:val="00B050"/>
          <w:lang w:val="en-US"/>
        </w:rPr>
        <w:t>i</w:t>
      </w:r>
      <w:proofErr w:type="spellEnd"/>
      <w:r w:rsidRPr="00AE0BC7">
        <w:rPr>
          <w:color w:val="00B050"/>
          <w:lang w:val="en-US"/>
        </w:rPr>
        <w:t xml:space="preserve"> Paths </w:t>
      </w:r>
      <w:proofErr w:type="spellStart"/>
      <w:r w:rsidRPr="00AE0BC7">
        <w:rPr>
          <w:color w:val="00B050"/>
          <w:lang w:val="en-US"/>
        </w:rPr>
        <w:t>o</w:t>
      </w:r>
      <w:r>
        <w:rPr>
          <w:color w:val="00B050"/>
          <w:lang w:val="en-US"/>
        </w:rPr>
        <w:t>bjektet</w:t>
      </w:r>
      <w:proofErr w:type="spellEnd"/>
    </w:p>
    <w:p w:rsidR="003C0B3C" w:rsidRPr="00AE0BC7" w:rsidRDefault="003C0B3C" w:rsidP="003C0B3C">
      <w:pPr>
        <w:pStyle w:val="Liststycke"/>
        <w:numPr>
          <w:ilvl w:val="1"/>
          <w:numId w:val="1"/>
        </w:numPr>
        <w:rPr>
          <w:color w:val="4472C4" w:themeColor="accent1"/>
        </w:rPr>
      </w:pPr>
      <w:r w:rsidRPr="00AE0BC7">
        <w:rPr>
          <w:color w:val="4472C4" w:themeColor="accent1"/>
        </w:rPr>
        <w:t xml:space="preserve">Anger </w:t>
      </w:r>
      <w:proofErr w:type="spellStart"/>
      <w:r w:rsidRPr="00AE0BC7">
        <w:rPr>
          <w:color w:val="4472C4" w:themeColor="accent1"/>
        </w:rPr>
        <w:t>surfacesoak</w:t>
      </w:r>
      <w:proofErr w:type="spellEnd"/>
      <w:r w:rsidRPr="00AE0BC7">
        <w:rPr>
          <w:color w:val="4472C4" w:themeColor="accent1"/>
        </w:rPr>
        <w:t xml:space="preserve"> i setupfil-objekt</w:t>
      </w:r>
    </w:p>
    <w:p w:rsidR="003C0B3C" w:rsidRDefault="003C0B3C" w:rsidP="003C0B3C">
      <w:pPr>
        <w:pStyle w:val="Liststycke"/>
        <w:numPr>
          <w:ilvl w:val="0"/>
          <w:numId w:val="1"/>
        </w:numPr>
      </w:pPr>
      <w:r>
        <w:t xml:space="preserve">Laddar en </w:t>
      </w:r>
      <w:proofErr w:type="spellStart"/>
      <w:r>
        <w:t>seabirdfil</w:t>
      </w:r>
      <w:proofErr w:type="spellEnd"/>
      <w:r>
        <w:t>: Vilken som helst</w:t>
      </w:r>
    </w:p>
    <w:p w:rsidR="003C0B3C" w:rsidRDefault="003C0B3C" w:rsidP="003C0B3C">
      <w:pPr>
        <w:pStyle w:val="Liststycke"/>
        <w:numPr>
          <w:ilvl w:val="1"/>
          <w:numId w:val="1"/>
        </w:numPr>
        <w:rPr>
          <w:color w:val="00B050"/>
        </w:rPr>
      </w:pPr>
      <w:r w:rsidRPr="00AE0BC7">
        <w:rPr>
          <w:color w:val="00B050"/>
        </w:rPr>
        <w:t>Kopierar filer till temp-katalog (använder denna sökväg vidare)</w:t>
      </w:r>
      <w:r w:rsidR="00AE0BC7">
        <w:rPr>
          <w:color w:val="00B050"/>
        </w:rPr>
        <w:t xml:space="preserve"> Arbetskatalog</w:t>
      </w:r>
    </w:p>
    <w:p w:rsidR="00E67F4E" w:rsidRDefault="00E67F4E" w:rsidP="003C0B3C">
      <w:pPr>
        <w:pStyle w:val="Liststyck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Skapar/hämtar </w:t>
      </w:r>
      <w:proofErr w:type="spellStart"/>
      <w:r>
        <w:rPr>
          <w:color w:val="00B050"/>
        </w:rPr>
        <w:t>InstrumentFiles</w:t>
      </w:r>
      <w:proofErr w:type="spellEnd"/>
      <w:r>
        <w:rPr>
          <w:color w:val="00B050"/>
        </w:rPr>
        <w:t xml:space="preserve"> objekt</w:t>
      </w:r>
    </w:p>
    <w:p w:rsidR="00ED7E2C" w:rsidRPr="009C6C9D" w:rsidRDefault="00ED7E2C" w:rsidP="00ED7E2C">
      <w:pPr>
        <w:pStyle w:val="Liststycke"/>
        <w:numPr>
          <w:ilvl w:val="1"/>
          <w:numId w:val="1"/>
        </w:numPr>
        <w:rPr>
          <w:color w:val="00B050"/>
        </w:rPr>
      </w:pPr>
      <w:r w:rsidRPr="009C6C9D">
        <w:rPr>
          <w:color w:val="00B050"/>
        </w:rPr>
        <w:t>Skapar setupfil-objekt</w:t>
      </w:r>
    </w:p>
    <w:p w:rsidR="00ED7E2C" w:rsidRPr="00ED7E2C" w:rsidRDefault="00ED7E2C" w:rsidP="00ED7E2C">
      <w:pPr>
        <w:pStyle w:val="Liststycke"/>
        <w:numPr>
          <w:ilvl w:val="1"/>
          <w:numId w:val="1"/>
        </w:numPr>
        <w:rPr>
          <w:color w:val="00B050"/>
        </w:rPr>
      </w:pPr>
      <w:r w:rsidRPr="009C6C9D">
        <w:rPr>
          <w:color w:val="00B050"/>
        </w:rPr>
        <w:t xml:space="preserve">Skapar </w:t>
      </w:r>
      <w:proofErr w:type="spellStart"/>
      <w:r w:rsidRPr="009C6C9D">
        <w:rPr>
          <w:color w:val="00B050"/>
        </w:rPr>
        <w:t>batchfil</w:t>
      </w:r>
      <w:proofErr w:type="spellEnd"/>
      <w:r w:rsidRPr="009C6C9D">
        <w:rPr>
          <w:color w:val="00B050"/>
        </w:rPr>
        <w:t>-objekt</w:t>
      </w:r>
      <w:bookmarkStart w:id="1" w:name="_GoBack"/>
      <w:bookmarkEnd w:id="1"/>
    </w:p>
    <w:p w:rsidR="00E67F4E" w:rsidRPr="00AE0BC7" w:rsidRDefault="00E67F4E" w:rsidP="003C0B3C">
      <w:pPr>
        <w:pStyle w:val="Liststycke"/>
        <w:numPr>
          <w:ilvl w:val="1"/>
          <w:numId w:val="1"/>
        </w:numPr>
        <w:rPr>
          <w:color w:val="00B050"/>
        </w:rPr>
      </w:pPr>
      <w:r>
        <w:rPr>
          <w:color w:val="00B050"/>
        </w:rPr>
        <w:t xml:space="preserve">Sätter sökvägar baserat på nytt filnamn taget från </w:t>
      </w:r>
      <w:proofErr w:type="spellStart"/>
      <w:r>
        <w:rPr>
          <w:color w:val="00B050"/>
        </w:rPr>
        <w:t>InstrumentFiles</w:t>
      </w:r>
      <w:proofErr w:type="spellEnd"/>
      <w:r>
        <w:rPr>
          <w:color w:val="00B050"/>
        </w:rPr>
        <w:t>-objekt</w:t>
      </w:r>
    </w:p>
    <w:p w:rsidR="003C0B3C" w:rsidRPr="00E67F4E" w:rsidRDefault="003C0B3C" w:rsidP="003C0B3C">
      <w:pPr>
        <w:pStyle w:val="Liststycke"/>
        <w:numPr>
          <w:ilvl w:val="1"/>
          <w:numId w:val="1"/>
        </w:numPr>
        <w:rPr>
          <w:color w:val="0070C0"/>
        </w:rPr>
      </w:pPr>
      <w:r w:rsidRPr="00E67F4E">
        <w:rPr>
          <w:color w:val="0070C0"/>
        </w:rPr>
        <w:t xml:space="preserve">Skapar </w:t>
      </w:r>
      <w:proofErr w:type="spellStart"/>
      <w:r w:rsidRPr="00E67F4E">
        <w:rPr>
          <w:color w:val="0070C0"/>
        </w:rPr>
        <w:t>seabirdfiles</w:t>
      </w:r>
      <w:proofErr w:type="spellEnd"/>
      <w:r w:rsidRPr="00E67F4E">
        <w:rPr>
          <w:color w:val="0070C0"/>
        </w:rPr>
        <w:t>-objekt</w:t>
      </w:r>
    </w:p>
    <w:p w:rsidR="003C0B3C" w:rsidRPr="00E67F4E" w:rsidRDefault="003C0B3C" w:rsidP="003C0B3C">
      <w:pPr>
        <w:pStyle w:val="Liststycke"/>
        <w:numPr>
          <w:ilvl w:val="2"/>
          <w:numId w:val="1"/>
        </w:numPr>
        <w:rPr>
          <w:color w:val="0070C0"/>
        </w:rPr>
      </w:pPr>
      <w:r w:rsidRPr="00E67F4E">
        <w:rPr>
          <w:color w:val="0070C0"/>
        </w:rPr>
        <w:t>Laddar filer som objekt</w:t>
      </w:r>
    </w:p>
    <w:p w:rsidR="003C0B3C" w:rsidRDefault="003C0B3C" w:rsidP="003C0B3C">
      <w:pPr>
        <w:pStyle w:val="Liststycke"/>
        <w:numPr>
          <w:ilvl w:val="2"/>
          <w:numId w:val="1"/>
        </w:numPr>
        <w:rPr>
          <w:color w:val="0070C0"/>
        </w:rPr>
      </w:pPr>
      <w:r w:rsidRPr="00E67F4E">
        <w:rPr>
          <w:color w:val="0070C0"/>
        </w:rPr>
        <w:t>Laddar/sparar information</w:t>
      </w:r>
    </w:p>
    <w:p w:rsidR="00D723DB" w:rsidRPr="00E67F4E" w:rsidRDefault="00D723DB" w:rsidP="00D723DB">
      <w:pPr>
        <w:pStyle w:val="Liststycke"/>
        <w:numPr>
          <w:ilvl w:val="1"/>
          <w:numId w:val="1"/>
        </w:numPr>
        <w:rPr>
          <w:color w:val="0070C0"/>
        </w:rPr>
      </w:pPr>
      <w:r>
        <w:rPr>
          <w:color w:val="00B050"/>
        </w:rPr>
        <w:t xml:space="preserve">Döper om filer i </w:t>
      </w:r>
      <w:proofErr w:type="spellStart"/>
      <w:r>
        <w:rPr>
          <w:color w:val="00B050"/>
        </w:rPr>
        <w:t>InstrumentFiles</w:t>
      </w:r>
      <w:proofErr w:type="spellEnd"/>
    </w:p>
    <w:p w:rsidR="003C0B3C" w:rsidRPr="00D723DB" w:rsidRDefault="003C0B3C" w:rsidP="003C0B3C">
      <w:pPr>
        <w:pStyle w:val="Liststycke"/>
        <w:numPr>
          <w:ilvl w:val="1"/>
          <w:numId w:val="1"/>
        </w:numPr>
        <w:rPr>
          <w:color w:val="0070C0"/>
        </w:rPr>
      </w:pPr>
      <w:r w:rsidRPr="00D723DB">
        <w:rPr>
          <w:color w:val="0070C0"/>
        </w:rPr>
        <w:t xml:space="preserve">Döper om filer i </w:t>
      </w:r>
      <w:proofErr w:type="spellStart"/>
      <w:r w:rsidRPr="00D723DB">
        <w:rPr>
          <w:color w:val="0070C0"/>
        </w:rPr>
        <w:t>seabirdfiles</w:t>
      </w:r>
      <w:proofErr w:type="spellEnd"/>
      <w:r w:rsidRPr="00D723DB">
        <w:rPr>
          <w:color w:val="0070C0"/>
        </w:rPr>
        <w:t>-objekt</w:t>
      </w:r>
    </w:p>
    <w:p w:rsidR="003C0B3C" w:rsidRPr="00D723DB" w:rsidRDefault="003C0B3C" w:rsidP="003C0B3C">
      <w:pPr>
        <w:pStyle w:val="Liststycke"/>
        <w:numPr>
          <w:ilvl w:val="2"/>
          <w:numId w:val="1"/>
        </w:numPr>
        <w:rPr>
          <w:color w:val="0070C0"/>
        </w:rPr>
      </w:pPr>
      <w:r w:rsidRPr="00D723DB">
        <w:rPr>
          <w:color w:val="0070C0"/>
        </w:rPr>
        <w:t>Döper om filer via fil-objekten</w:t>
      </w:r>
    </w:p>
    <w:p w:rsidR="003C0B3C" w:rsidRPr="00D723DB" w:rsidRDefault="003C0B3C" w:rsidP="003C0B3C">
      <w:pPr>
        <w:pStyle w:val="Liststycke"/>
        <w:numPr>
          <w:ilvl w:val="1"/>
          <w:numId w:val="1"/>
        </w:numPr>
        <w:rPr>
          <w:color w:val="0070C0"/>
        </w:rPr>
      </w:pPr>
      <w:r w:rsidRPr="00D723DB">
        <w:rPr>
          <w:color w:val="0070C0"/>
        </w:rPr>
        <w:t xml:space="preserve">Sparar info från </w:t>
      </w:r>
      <w:proofErr w:type="spellStart"/>
      <w:r w:rsidRPr="00D723DB">
        <w:rPr>
          <w:color w:val="0070C0"/>
        </w:rPr>
        <w:t>seabirdfiles</w:t>
      </w:r>
      <w:proofErr w:type="spellEnd"/>
      <w:r w:rsidRPr="00D723DB">
        <w:rPr>
          <w:color w:val="0070C0"/>
        </w:rPr>
        <w:t>-objekt</w:t>
      </w:r>
      <w:r w:rsidRPr="00D723DB">
        <w:rPr>
          <w:color w:val="0070C0"/>
        </w:rPr>
        <w:t xml:space="preserve"> i </w:t>
      </w:r>
      <w:proofErr w:type="spellStart"/>
      <w:r w:rsidRPr="00D723DB">
        <w:rPr>
          <w:color w:val="0070C0"/>
        </w:rPr>
        <w:t>self</w:t>
      </w:r>
      <w:proofErr w:type="spellEnd"/>
    </w:p>
    <w:p w:rsidR="005A6B0E" w:rsidRDefault="005A6B0E" w:rsidP="005A6B0E">
      <w:pPr>
        <w:pStyle w:val="Liststycke"/>
        <w:numPr>
          <w:ilvl w:val="0"/>
          <w:numId w:val="1"/>
        </w:numPr>
      </w:pPr>
      <w:proofErr w:type="spellStart"/>
      <w:r>
        <w:t>Run</w:t>
      </w:r>
      <w:proofErr w:type="spellEnd"/>
      <w:r>
        <w:t xml:space="preserve"> process (anger sökväg till servern)</w:t>
      </w:r>
    </w:p>
    <w:p w:rsidR="005A6B0E" w:rsidRDefault="005A6B0E" w:rsidP="005A6B0E">
      <w:pPr>
        <w:pStyle w:val="Liststycke"/>
        <w:numPr>
          <w:ilvl w:val="1"/>
          <w:numId w:val="1"/>
        </w:numPr>
      </w:pPr>
      <w:r>
        <w:t xml:space="preserve">Skapar setup- och </w:t>
      </w:r>
      <w:proofErr w:type="spellStart"/>
      <w:r>
        <w:t>batchfiler</w:t>
      </w:r>
      <w:proofErr w:type="spellEnd"/>
    </w:p>
    <w:p w:rsidR="005A6B0E" w:rsidRDefault="005A6B0E" w:rsidP="005A6B0E">
      <w:pPr>
        <w:pStyle w:val="Liststycke"/>
        <w:numPr>
          <w:ilvl w:val="2"/>
          <w:numId w:val="1"/>
        </w:numPr>
      </w:pPr>
      <w:r>
        <w:t xml:space="preserve">Sätter </w:t>
      </w:r>
      <w:proofErr w:type="spellStart"/>
      <w:r>
        <w:t>surfacesoak</w:t>
      </w:r>
      <w:proofErr w:type="spellEnd"/>
      <w:r>
        <w:t xml:space="preserve"> i setup-objekt</w:t>
      </w:r>
    </w:p>
    <w:p w:rsidR="005A6B0E" w:rsidRDefault="005A6B0E" w:rsidP="005A6B0E">
      <w:pPr>
        <w:pStyle w:val="Liststycke"/>
        <w:numPr>
          <w:ilvl w:val="2"/>
          <w:numId w:val="1"/>
        </w:numPr>
      </w:pPr>
      <w:r>
        <w:t>Skapar setupfil</w:t>
      </w:r>
    </w:p>
    <w:p w:rsidR="005A6B0E" w:rsidRDefault="005A6B0E" w:rsidP="005A6B0E">
      <w:pPr>
        <w:pStyle w:val="Liststycke"/>
        <w:numPr>
          <w:ilvl w:val="3"/>
          <w:numId w:val="1"/>
        </w:numPr>
      </w:pPr>
      <w:r>
        <w:t>Sparar variabler</w:t>
      </w:r>
    </w:p>
    <w:p w:rsidR="005A6B0E" w:rsidRDefault="005A6B0E" w:rsidP="005A6B0E">
      <w:pPr>
        <w:pStyle w:val="Liststycke"/>
        <w:numPr>
          <w:ilvl w:val="3"/>
          <w:numId w:val="1"/>
        </w:numPr>
      </w:pPr>
      <w:r>
        <w:t>Skapar rader</w:t>
      </w:r>
    </w:p>
    <w:p w:rsidR="005A6B0E" w:rsidRDefault="005A6B0E" w:rsidP="005A6B0E">
      <w:pPr>
        <w:pStyle w:val="Liststycke"/>
        <w:numPr>
          <w:ilvl w:val="3"/>
          <w:numId w:val="1"/>
        </w:numPr>
      </w:pPr>
      <w:r>
        <w:t>Skriver rader</w:t>
      </w:r>
    </w:p>
    <w:p w:rsidR="005A6B0E" w:rsidRDefault="005A6B0E" w:rsidP="005A6B0E">
      <w:pPr>
        <w:pStyle w:val="Liststycke"/>
        <w:numPr>
          <w:ilvl w:val="3"/>
          <w:numId w:val="1"/>
        </w:numPr>
      </w:pPr>
      <w:r>
        <w:t>Ändrar stationsnamn i plottar</w:t>
      </w:r>
    </w:p>
    <w:p w:rsidR="005A6B0E" w:rsidRDefault="005A6B0E" w:rsidP="005A6B0E">
      <w:pPr>
        <w:pStyle w:val="Liststycke"/>
        <w:numPr>
          <w:ilvl w:val="2"/>
          <w:numId w:val="1"/>
        </w:numPr>
      </w:pPr>
      <w:r>
        <w:t xml:space="preserve">Skapar </w:t>
      </w:r>
      <w:proofErr w:type="spellStart"/>
      <w:r>
        <w:t>batchfil</w:t>
      </w:r>
      <w:proofErr w:type="spellEnd"/>
    </w:p>
    <w:p w:rsidR="005A6B0E" w:rsidRDefault="005A6B0E" w:rsidP="005A6B0E">
      <w:pPr>
        <w:pStyle w:val="Liststycke"/>
        <w:numPr>
          <w:ilvl w:val="1"/>
          <w:numId w:val="1"/>
        </w:numPr>
      </w:pPr>
      <w:r>
        <w:t xml:space="preserve">Kör </w:t>
      </w:r>
      <w:proofErr w:type="spellStart"/>
      <w:r>
        <w:t>seabird</w:t>
      </w:r>
      <w:proofErr w:type="spellEnd"/>
    </w:p>
    <w:p w:rsidR="005A6B0E" w:rsidRDefault="005A6B0E" w:rsidP="005A6B0E">
      <w:pPr>
        <w:pStyle w:val="Liststycke"/>
        <w:numPr>
          <w:ilvl w:val="2"/>
          <w:numId w:val="1"/>
        </w:numPr>
      </w:pPr>
      <w:r>
        <w:t xml:space="preserve">Kör </w:t>
      </w:r>
      <w:proofErr w:type="spellStart"/>
      <w:r>
        <w:t>batchfil</w:t>
      </w:r>
      <w:proofErr w:type="spellEnd"/>
      <w:r>
        <w:t xml:space="preserve"> via </w:t>
      </w:r>
      <w:proofErr w:type="spellStart"/>
      <w:r>
        <w:t>batchfil</w:t>
      </w:r>
      <w:proofErr w:type="spellEnd"/>
      <w:r>
        <w:t>-objektet</w:t>
      </w:r>
    </w:p>
    <w:p w:rsidR="005A6B0E" w:rsidRDefault="005A6B0E" w:rsidP="005A6B0E">
      <w:pPr>
        <w:pStyle w:val="Liststycke"/>
        <w:numPr>
          <w:ilvl w:val="2"/>
          <w:numId w:val="1"/>
        </w:numPr>
      </w:pPr>
      <w:r>
        <w:t xml:space="preserve">Skapar </w:t>
      </w:r>
      <w:proofErr w:type="spellStart"/>
      <w:r>
        <w:t>CNVfile</w:t>
      </w:r>
      <w:proofErr w:type="spellEnd"/>
      <w:r>
        <w:t xml:space="preserve">-objekt för modifiering. Använder </w:t>
      </w:r>
      <w:proofErr w:type="spellStart"/>
      <w:r>
        <w:t>cnv_down</w:t>
      </w:r>
      <w:proofErr w:type="spellEnd"/>
      <w:r>
        <w:t xml:space="preserve">. </w:t>
      </w:r>
    </w:p>
    <w:p w:rsidR="005A6B0E" w:rsidRDefault="005A6B0E" w:rsidP="005A6B0E">
      <w:pPr>
        <w:pStyle w:val="Liststycke"/>
        <w:numPr>
          <w:ilvl w:val="1"/>
          <w:numId w:val="1"/>
        </w:numPr>
      </w:pPr>
      <w:r>
        <w:t xml:space="preserve">Modifierar </w:t>
      </w:r>
      <w:proofErr w:type="spellStart"/>
      <w:r>
        <w:t>cnv-file</w:t>
      </w:r>
      <w:proofErr w:type="spellEnd"/>
      <w:r w:rsidR="00A5334F">
        <w:t xml:space="preserve"> (flytta till </w:t>
      </w:r>
      <w:proofErr w:type="spellStart"/>
      <w:r w:rsidR="00A5334F">
        <w:t>InstrumentFiles</w:t>
      </w:r>
      <w:proofErr w:type="spellEnd"/>
      <w:r w:rsidR="00A5334F">
        <w:t>?)</w:t>
      </w:r>
    </w:p>
    <w:p w:rsidR="005A6B0E" w:rsidRDefault="005A6B0E" w:rsidP="005A6B0E">
      <w:pPr>
        <w:pStyle w:val="Liststycke"/>
        <w:numPr>
          <w:ilvl w:val="2"/>
          <w:numId w:val="1"/>
        </w:numPr>
      </w:pPr>
      <w:r>
        <w:t xml:space="preserve">Modifierar </w:t>
      </w:r>
      <w:proofErr w:type="spellStart"/>
      <w:r>
        <w:t>CNVfile</w:t>
      </w:r>
      <w:proofErr w:type="spellEnd"/>
      <w:r>
        <w:t>-objekt</w:t>
      </w:r>
      <w:r>
        <w:t xml:space="preserve"> </w:t>
      </w:r>
    </w:p>
    <w:p w:rsidR="00A5334F" w:rsidRDefault="00A5334F" w:rsidP="00A5334F">
      <w:pPr>
        <w:pStyle w:val="Liststycke"/>
        <w:numPr>
          <w:ilvl w:val="3"/>
          <w:numId w:val="1"/>
        </w:numPr>
      </w:pPr>
      <w:r>
        <w:t>Kontrollerar index</w:t>
      </w:r>
    </w:p>
    <w:p w:rsidR="00A5334F" w:rsidRDefault="00A5334F" w:rsidP="00A5334F">
      <w:pPr>
        <w:pStyle w:val="Liststycke"/>
        <w:numPr>
          <w:ilvl w:val="3"/>
          <w:numId w:val="1"/>
        </w:numPr>
      </w:pPr>
      <w:r>
        <w:t xml:space="preserve">Ändrar </w:t>
      </w:r>
      <w:proofErr w:type="spellStart"/>
      <w:r>
        <w:t>header</w:t>
      </w:r>
      <w:proofErr w:type="spellEnd"/>
    </w:p>
    <w:p w:rsidR="00A5334F" w:rsidRDefault="00A5334F" w:rsidP="00A5334F">
      <w:pPr>
        <w:pStyle w:val="Liststycke"/>
        <w:numPr>
          <w:ilvl w:val="3"/>
          <w:numId w:val="1"/>
        </w:numPr>
      </w:pPr>
      <w:r>
        <w:t xml:space="preserve">Ändrar </w:t>
      </w:r>
      <w:proofErr w:type="spellStart"/>
      <w:r>
        <w:t>irridiance</w:t>
      </w:r>
      <w:proofErr w:type="spellEnd"/>
    </w:p>
    <w:p w:rsidR="00A5334F" w:rsidRDefault="00A5334F" w:rsidP="00A5334F">
      <w:pPr>
        <w:pStyle w:val="Liststycke"/>
        <w:numPr>
          <w:ilvl w:val="3"/>
          <w:numId w:val="1"/>
        </w:numPr>
      </w:pPr>
      <w:r>
        <w:t xml:space="preserve">Ändrar </w:t>
      </w:r>
      <w:proofErr w:type="spellStart"/>
      <w:r>
        <w:t>flouroscens</w:t>
      </w:r>
      <w:proofErr w:type="spellEnd"/>
    </w:p>
    <w:p w:rsidR="00A5334F" w:rsidRDefault="00A5334F" w:rsidP="00A5334F">
      <w:pPr>
        <w:pStyle w:val="Liststycke"/>
        <w:numPr>
          <w:ilvl w:val="3"/>
          <w:numId w:val="1"/>
        </w:numPr>
      </w:pPr>
      <w:r>
        <w:lastRenderedPageBreak/>
        <w:t>Ändrar djup</w:t>
      </w:r>
    </w:p>
    <w:p w:rsidR="005A6B0E" w:rsidRDefault="005A6B0E" w:rsidP="005A6B0E">
      <w:pPr>
        <w:pStyle w:val="Liststycke"/>
        <w:numPr>
          <w:ilvl w:val="1"/>
          <w:numId w:val="1"/>
        </w:numPr>
      </w:pPr>
      <w:r>
        <w:t>Sparar modifierad fil</w:t>
      </w:r>
      <w:r w:rsidR="005B67D6">
        <w:t xml:space="preserve"> </w:t>
      </w:r>
    </w:p>
    <w:p w:rsidR="005B67D6" w:rsidRDefault="005B67D6" w:rsidP="005B67D6">
      <w:pPr>
        <w:pStyle w:val="Liststycke"/>
        <w:numPr>
          <w:ilvl w:val="2"/>
          <w:numId w:val="1"/>
        </w:numPr>
      </w:pPr>
      <w:r>
        <w:t xml:space="preserve">Sparar fil via </w:t>
      </w:r>
      <w:proofErr w:type="spellStart"/>
      <w:r>
        <w:t>CNVfile</w:t>
      </w:r>
      <w:proofErr w:type="spellEnd"/>
      <w:r>
        <w:t>-objekt</w:t>
      </w:r>
      <w:r>
        <w:t>et i data-mappen</w:t>
      </w:r>
    </w:p>
    <w:p w:rsidR="005A6B0E" w:rsidRDefault="005A6B0E" w:rsidP="005A6B0E">
      <w:pPr>
        <w:pStyle w:val="Liststycke"/>
        <w:numPr>
          <w:ilvl w:val="1"/>
          <w:numId w:val="1"/>
        </w:numPr>
      </w:pPr>
      <w:r>
        <w:t xml:space="preserve">Flyttar </w:t>
      </w:r>
      <w:proofErr w:type="spellStart"/>
      <w:r>
        <w:t>råfiler</w:t>
      </w:r>
      <w:proofErr w:type="spellEnd"/>
    </w:p>
    <w:p w:rsidR="000F7B17" w:rsidRDefault="000F7B17" w:rsidP="000F7B17">
      <w:pPr>
        <w:pStyle w:val="Liststycke"/>
        <w:numPr>
          <w:ilvl w:val="2"/>
          <w:numId w:val="1"/>
        </w:numPr>
      </w:pPr>
      <w:r>
        <w:t xml:space="preserve">Flyttar </w:t>
      </w:r>
      <w:proofErr w:type="spellStart"/>
      <w:r>
        <w:t>cnv_up</w:t>
      </w:r>
      <w:proofErr w:type="spellEnd"/>
      <w:r>
        <w:t xml:space="preserve"> till data/</w:t>
      </w:r>
      <w:proofErr w:type="spellStart"/>
      <w:r>
        <w:t>upcast</w:t>
      </w:r>
      <w:proofErr w:type="spellEnd"/>
      <w:r>
        <w:t xml:space="preserve"> </w:t>
      </w:r>
    </w:p>
    <w:p w:rsidR="000F7B17" w:rsidRDefault="000F7B17" w:rsidP="000F7B17">
      <w:pPr>
        <w:pStyle w:val="Liststycke"/>
        <w:numPr>
          <w:ilvl w:val="2"/>
          <w:numId w:val="1"/>
        </w:numPr>
      </w:pPr>
      <w:r>
        <w:t xml:space="preserve">Flyttar </w:t>
      </w:r>
      <w:proofErr w:type="spellStart"/>
      <w:r>
        <w:t>råfiler</w:t>
      </w:r>
      <w:proofErr w:type="spellEnd"/>
      <w:r>
        <w:t xml:space="preserve"> till </w:t>
      </w:r>
      <w:proofErr w:type="spellStart"/>
      <w:r>
        <w:t>raw</w:t>
      </w:r>
      <w:proofErr w:type="spellEnd"/>
      <w:r>
        <w:t>-mappen</w:t>
      </w:r>
    </w:p>
    <w:p w:rsidR="005A6B0E" w:rsidRDefault="005A6B0E" w:rsidP="005A6B0E">
      <w:pPr>
        <w:pStyle w:val="Liststycke"/>
        <w:numPr>
          <w:ilvl w:val="1"/>
          <w:numId w:val="1"/>
        </w:numPr>
      </w:pPr>
      <w:r>
        <w:t>Tar bort filer</w:t>
      </w:r>
    </w:p>
    <w:p w:rsidR="000F7B17" w:rsidRDefault="000F7B17" w:rsidP="000F7B17">
      <w:pPr>
        <w:pStyle w:val="Liststycke"/>
        <w:numPr>
          <w:ilvl w:val="2"/>
          <w:numId w:val="1"/>
        </w:numPr>
      </w:pPr>
      <w:r>
        <w:t xml:space="preserve">Tar bort </w:t>
      </w:r>
      <w:proofErr w:type="spellStart"/>
      <w:r>
        <w:t>cnv_down</w:t>
      </w:r>
      <w:proofErr w:type="spellEnd"/>
      <w:r>
        <w:t xml:space="preserve"> och </w:t>
      </w:r>
      <w:proofErr w:type="spellStart"/>
      <w:r>
        <w:t>cnv</w:t>
      </w:r>
      <w:proofErr w:type="spellEnd"/>
      <w:r>
        <w:t xml:space="preserve"> (ej </w:t>
      </w:r>
      <w:proofErr w:type="spellStart"/>
      <w:r>
        <w:t>modiferiade</w:t>
      </w:r>
      <w:proofErr w:type="spellEnd"/>
      <w:r>
        <w:t xml:space="preserve"> alltså)</w:t>
      </w:r>
    </w:p>
    <w:p w:rsidR="005A6B0E" w:rsidRDefault="005A6B0E" w:rsidP="005A6B0E">
      <w:pPr>
        <w:pStyle w:val="Liststycke"/>
        <w:numPr>
          <w:ilvl w:val="1"/>
          <w:numId w:val="1"/>
        </w:numPr>
      </w:pPr>
      <w:r>
        <w:t>Kopierar filer till servern</w:t>
      </w:r>
      <w:r w:rsidR="000F7B17">
        <w:t xml:space="preserve"> (anger sökväg till server)</w:t>
      </w:r>
    </w:p>
    <w:p w:rsidR="000F7B17" w:rsidRDefault="000F7B17" w:rsidP="000F7B17">
      <w:pPr>
        <w:pStyle w:val="Liststycke"/>
        <w:numPr>
          <w:ilvl w:val="2"/>
          <w:numId w:val="1"/>
        </w:numPr>
      </w:pPr>
      <w:r>
        <w:t>Kopierar filer till server</w:t>
      </w:r>
    </w:p>
    <w:sectPr w:rsidR="000F7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A5D2F"/>
    <w:multiLevelType w:val="hybridMultilevel"/>
    <w:tmpl w:val="FD66D86C"/>
    <w:lvl w:ilvl="0" w:tplc="D8748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enzer Magnus">
    <w15:presenceInfo w15:providerId="AD" w15:userId="S-1-5-21-42759043-1863254488-1271470576-41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29"/>
    <w:rsid w:val="000F7B17"/>
    <w:rsid w:val="002B20FD"/>
    <w:rsid w:val="002C6BAF"/>
    <w:rsid w:val="003A3F4E"/>
    <w:rsid w:val="003C0B3C"/>
    <w:rsid w:val="00474A12"/>
    <w:rsid w:val="005340ED"/>
    <w:rsid w:val="00586071"/>
    <w:rsid w:val="005A6B0E"/>
    <w:rsid w:val="005B67D6"/>
    <w:rsid w:val="009C6C9D"/>
    <w:rsid w:val="00A1047D"/>
    <w:rsid w:val="00A5334F"/>
    <w:rsid w:val="00AE0BC7"/>
    <w:rsid w:val="00D723DB"/>
    <w:rsid w:val="00E67F4E"/>
    <w:rsid w:val="00EA0746"/>
    <w:rsid w:val="00ED7E2C"/>
    <w:rsid w:val="00E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91791"/>
  <w15:chartTrackingRefBased/>
  <w15:docId w15:val="{911EC749-6A03-423C-A55E-38AF4B37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10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E0A29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A10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5860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860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2739A-3A02-403D-8437-5FD13EE56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290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Wenzer Magnus</dc:creator>
  <cp:keywords/>
  <dc:description/>
  <cp:lastModifiedBy>Wenzer Magnus</cp:lastModifiedBy>
  <cp:revision>11</cp:revision>
  <dcterms:created xsi:type="dcterms:W3CDTF">2021-08-19T10:57:00Z</dcterms:created>
  <dcterms:modified xsi:type="dcterms:W3CDTF">2021-08-20T06:35:00Z</dcterms:modified>
</cp:coreProperties>
</file>